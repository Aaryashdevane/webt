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EC69" w14:textId="2CF170E3" w:rsidR="003E3067" w:rsidRPr="003E3067" w:rsidRDefault="003E3067" w:rsidP="003E3067">
      <w:pPr>
        <w:rPr>
          <w:b/>
          <w:bCs/>
        </w:rPr>
      </w:pPr>
      <w:r w:rsidRPr="003E3067">
        <w:rPr>
          <w:b/>
          <w:bCs/>
        </w:rPr>
        <w:t>Experiment 1 Documentation</w:t>
      </w:r>
    </w:p>
    <w:p w14:paraId="61C354FB" w14:textId="77777777" w:rsidR="003E3067" w:rsidRPr="003E3067" w:rsidRDefault="003E3067" w:rsidP="003E3067">
      <w:pPr>
        <w:rPr>
          <w:b/>
          <w:bCs/>
        </w:rPr>
      </w:pPr>
      <w:r w:rsidRPr="003E3067">
        <w:rPr>
          <w:b/>
          <w:bCs/>
        </w:rPr>
        <w:t>Experiment Title: HTML Text Formatting Example</w:t>
      </w:r>
    </w:p>
    <w:p w14:paraId="1D9FFD0C" w14:textId="77777777" w:rsidR="003E3067" w:rsidRPr="003E3067" w:rsidRDefault="00000000" w:rsidP="003E3067">
      <w:pPr>
        <w:rPr>
          <w:b/>
          <w:bCs/>
        </w:rPr>
      </w:pPr>
      <w:r>
        <w:rPr>
          <w:b/>
          <w:bCs/>
        </w:rPr>
        <w:pict w14:anchorId="5C805B66">
          <v:rect id="_x0000_i1025" style="width:0;height:1.5pt" o:hralign="center" o:hrstd="t" o:hr="t" fillcolor="#a0a0a0" stroked="f"/>
        </w:pict>
      </w:r>
    </w:p>
    <w:p w14:paraId="1DBB835D" w14:textId="77777777" w:rsidR="003E3067" w:rsidRPr="003E3067" w:rsidRDefault="003E3067" w:rsidP="003E3067">
      <w:pPr>
        <w:rPr>
          <w:b/>
          <w:bCs/>
        </w:rPr>
      </w:pPr>
      <w:r w:rsidRPr="003E3067">
        <w:rPr>
          <w:b/>
          <w:bCs/>
        </w:rPr>
        <w:t>1. Problem Statement</w:t>
      </w:r>
    </w:p>
    <w:p w14:paraId="3DAB3DA2" w14:textId="77777777" w:rsidR="003E3067" w:rsidRPr="003E3067" w:rsidRDefault="003E3067" w:rsidP="003E3067">
      <w:pPr>
        <w:rPr>
          <w:b/>
          <w:bCs/>
        </w:rPr>
      </w:pPr>
      <w:r w:rsidRPr="003E3067">
        <w:rPr>
          <w:b/>
          <w:bCs/>
        </w:rPr>
        <w:t>Demonstrate the use of various HTML tags to format text within a webpage.</w:t>
      </w:r>
    </w:p>
    <w:p w14:paraId="6D684831" w14:textId="77777777" w:rsidR="003E3067" w:rsidRPr="003E3067" w:rsidRDefault="00000000" w:rsidP="003E3067">
      <w:pPr>
        <w:rPr>
          <w:b/>
          <w:bCs/>
        </w:rPr>
      </w:pPr>
      <w:r>
        <w:rPr>
          <w:b/>
          <w:bCs/>
        </w:rPr>
        <w:pict w14:anchorId="433F34D1">
          <v:rect id="_x0000_i1026" style="width:0;height:1.5pt" o:hralign="center" o:hrstd="t" o:hr="t" fillcolor="#a0a0a0" stroked="f"/>
        </w:pict>
      </w:r>
    </w:p>
    <w:p w14:paraId="54A65F8F" w14:textId="77777777" w:rsidR="003E3067" w:rsidRPr="003E3067" w:rsidRDefault="003E3067" w:rsidP="003E3067">
      <w:pPr>
        <w:rPr>
          <w:b/>
          <w:bCs/>
        </w:rPr>
      </w:pPr>
      <w:r w:rsidRPr="003E3067">
        <w:rPr>
          <w:b/>
          <w:bCs/>
        </w:rPr>
        <w:t>2. Steps and Explanation</w:t>
      </w:r>
    </w:p>
    <w:p w14:paraId="0DACD030" w14:textId="77777777" w:rsidR="003E3067" w:rsidRPr="003E3067" w:rsidRDefault="003E3067" w:rsidP="003E3067">
      <w:pPr>
        <w:numPr>
          <w:ilvl w:val="0"/>
          <w:numId w:val="7"/>
        </w:numPr>
        <w:rPr>
          <w:b/>
          <w:bCs/>
        </w:rPr>
      </w:pPr>
      <w:r w:rsidRPr="003E3067">
        <w:rPr>
          <w:b/>
          <w:bCs/>
        </w:rPr>
        <w:t>Document Structure: Begin with the &lt;!DOCTYPE html&gt; declaration to define the document type, followed by the opening &lt;html&gt; tag, which encompasses the entire HTML document.</w:t>
      </w:r>
    </w:p>
    <w:p w14:paraId="39BB6FBE" w14:textId="77777777" w:rsidR="003E3067" w:rsidRPr="003E3067" w:rsidRDefault="003E3067" w:rsidP="003E3067">
      <w:pPr>
        <w:numPr>
          <w:ilvl w:val="0"/>
          <w:numId w:val="7"/>
        </w:numPr>
        <w:rPr>
          <w:b/>
          <w:bCs/>
        </w:rPr>
      </w:pPr>
      <w:r w:rsidRPr="003E3067">
        <w:rPr>
          <w:b/>
          <w:bCs/>
        </w:rPr>
        <w:t>Head Section:</w:t>
      </w:r>
    </w:p>
    <w:p w14:paraId="66BAAF9A" w14:textId="77777777" w:rsidR="003E3067" w:rsidRPr="003E3067" w:rsidRDefault="003E3067" w:rsidP="003E3067">
      <w:pPr>
        <w:numPr>
          <w:ilvl w:val="1"/>
          <w:numId w:val="7"/>
        </w:numPr>
        <w:rPr>
          <w:b/>
          <w:bCs/>
        </w:rPr>
      </w:pPr>
      <w:r w:rsidRPr="003E3067">
        <w:rPr>
          <w:b/>
          <w:bCs/>
        </w:rPr>
        <w:t>Use the &lt;head&gt; tag to contain metadata about the document.</w:t>
      </w:r>
    </w:p>
    <w:p w14:paraId="22EF9026" w14:textId="77777777" w:rsidR="003E3067" w:rsidRPr="003E3067" w:rsidRDefault="003E3067" w:rsidP="003E3067">
      <w:pPr>
        <w:numPr>
          <w:ilvl w:val="1"/>
          <w:numId w:val="7"/>
        </w:numPr>
        <w:rPr>
          <w:b/>
          <w:bCs/>
        </w:rPr>
      </w:pPr>
      <w:r w:rsidRPr="003E3067">
        <w:rPr>
          <w:b/>
          <w:bCs/>
        </w:rPr>
        <w:t>Include a &lt;title&gt; tag to specify the title of the webpage, which appears in the browser tab.</w:t>
      </w:r>
    </w:p>
    <w:p w14:paraId="5B79B62E" w14:textId="77777777" w:rsidR="003E3067" w:rsidRPr="003E3067" w:rsidRDefault="003E3067" w:rsidP="003E3067">
      <w:pPr>
        <w:numPr>
          <w:ilvl w:val="0"/>
          <w:numId w:val="7"/>
        </w:numPr>
        <w:rPr>
          <w:b/>
          <w:bCs/>
        </w:rPr>
      </w:pPr>
      <w:r w:rsidRPr="003E3067">
        <w:rPr>
          <w:b/>
          <w:bCs/>
        </w:rPr>
        <w:t>Body Section:</w:t>
      </w:r>
    </w:p>
    <w:p w14:paraId="674EDB46" w14:textId="77777777" w:rsidR="003E3067" w:rsidRPr="003E3067" w:rsidRDefault="003E3067" w:rsidP="003E3067">
      <w:pPr>
        <w:numPr>
          <w:ilvl w:val="1"/>
          <w:numId w:val="7"/>
        </w:numPr>
        <w:rPr>
          <w:b/>
          <w:bCs/>
        </w:rPr>
      </w:pPr>
      <w:r w:rsidRPr="003E3067">
        <w:rPr>
          <w:b/>
          <w:bCs/>
        </w:rPr>
        <w:t>Open the &lt;body&gt; tag to define the content displayed on the webpage.</w:t>
      </w:r>
    </w:p>
    <w:p w14:paraId="573F0118" w14:textId="77777777" w:rsidR="003E3067" w:rsidRPr="003E3067" w:rsidRDefault="003E3067" w:rsidP="003E3067">
      <w:pPr>
        <w:numPr>
          <w:ilvl w:val="1"/>
          <w:numId w:val="7"/>
        </w:numPr>
        <w:rPr>
          <w:b/>
          <w:bCs/>
        </w:rPr>
      </w:pPr>
      <w:r w:rsidRPr="003E3067">
        <w:rPr>
          <w:b/>
          <w:bCs/>
        </w:rPr>
        <w:t>Use various HTML tags to format text:</w:t>
      </w:r>
    </w:p>
    <w:p w14:paraId="2719C871" w14:textId="77777777" w:rsidR="003E3067" w:rsidRPr="003E3067" w:rsidRDefault="003E3067" w:rsidP="003E3067">
      <w:pPr>
        <w:numPr>
          <w:ilvl w:val="2"/>
          <w:numId w:val="7"/>
        </w:numPr>
        <w:rPr>
          <w:b/>
          <w:bCs/>
        </w:rPr>
      </w:pPr>
      <w:r w:rsidRPr="003E3067">
        <w:rPr>
          <w:b/>
          <w:bCs/>
        </w:rPr>
        <w:t>&lt;h1&gt;: Defines the main heading of the page.</w:t>
      </w:r>
    </w:p>
    <w:p w14:paraId="232B5EE9" w14:textId="77777777" w:rsidR="003E3067" w:rsidRPr="003E3067" w:rsidRDefault="003E3067" w:rsidP="003E3067">
      <w:pPr>
        <w:numPr>
          <w:ilvl w:val="2"/>
          <w:numId w:val="7"/>
        </w:numPr>
        <w:rPr>
          <w:b/>
          <w:bCs/>
        </w:rPr>
      </w:pPr>
      <w:r w:rsidRPr="003E3067">
        <w:rPr>
          <w:b/>
          <w:bCs/>
        </w:rPr>
        <w:t>&lt;p&gt;: Defines a paragraph of text.</w:t>
      </w:r>
    </w:p>
    <w:p w14:paraId="51E4CB8A" w14:textId="77777777" w:rsidR="003E3067" w:rsidRPr="003E3067" w:rsidRDefault="003E3067" w:rsidP="003E3067">
      <w:pPr>
        <w:numPr>
          <w:ilvl w:val="2"/>
          <w:numId w:val="7"/>
        </w:numPr>
        <w:rPr>
          <w:b/>
          <w:bCs/>
        </w:rPr>
      </w:pPr>
      <w:r w:rsidRPr="003E3067">
        <w:rPr>
          <w:b/>
          <w:bCs/>
        </w:rPr>
        <w:t>&lt;b&gt;: Renders text in bold.</w:t>
      </w:r>
    </w:p>
    <w:p w14:paraId="51613E21" w14:textId="77777777" w:rsidR="003E3067" w:rsidRPr="003E3067" w:rsidRDefault="003E3067" w:rsidP="003E3067">
      <w:pPr>
        <w:numPr>
          <w:ilvl w:val="2"/>
          <w:numId w:val="7"/>
        </w:numPr>
        <w:rPr>
          <w:b/>
          <w:bCs/>
        </w:rPr>
      </w:pPr>
      <w:r w:rsidRPr="003E3067">
        <w:rPr>
          <w:b/>
          <w:bCs/>
        </w:rPr>
        <w:t>&lt;</w:t>
      </w:r>
      <w:proofErr w:type="spellStart"/>
      <w:r w:rsidRPr="003E3067">
        <w:rPr>
          <w:b/>
          <w:bCs/>
        </w:rPr>
        <w:t>i</w:t>
      </w:r>
      <w:proofErr w:type="spellEnd"/>
      <w:r w:rsidRPr="003E3067">
        <w:rPr>
          <w:b/>
          <w:bCs/>
        </w:rPr>
        <w:t>&gt;: Renders text in italics.</w:t>
      </w:r>
    </w:p>
    <w:p w14:paraId="1A995F64" w14:textId="77777777" w:rsidR="003E3067" w:rsidRPr="003E3067" w:rsidRDefault="003E3067" w:rsidP="003E3067">
      <w:pPr>
        <w:numPr>
          <w:ilvl w:val="2"/>
          <w:numId w:val="7"/>
        </w:numPr>
        <w:rPr>
          <w:b/>
          <w:bCs/>
        </w:rPr>
      </w:pPr>
      <w:r w:rsidRPr="003E3067">
        <w:rPr>
          <w:b/>
          <w:bCs/>
        </w:rPr>
        <w:t>&lt;u&gt;: Underlines the text.</w:t>
      </w:r>
    </w:p>
    <w:p w14:paraId="08ED4C48" w14:textId="77777777" w:rsidR="003E3067" w:rsidRPr="003E3067" w:rsidRDefault="003E3067" w:rsidP="003E3067">
      <w:pPr>
        <w:numPr>
          <w:ilvl w:val="2"/>
          <w:numId w:val="7"/>
        </w:numPr>
        <w:rPr>
          <w:b/>
          <w:bCs/>
        </w:rPr>
      </w:pPr>
      <w:r w:rsidRPr="003E3067">
        <w:rPr>
          <w:b/>
          <w:bCs/>
        </w:rPr>
        <w:t xml:space="preserve">&lt;mark&gt;: Highlights text with a background </w:t>
      </w:r>
      <w:proofErr w:type="spellStart"/>
      <w:r w:rsidRPr="003E3067">
        <w:rPr>
          <w:b/>
          <w:bCs/>
        </w:rPr>
        <w:t>color</w:t>
      </w:r>
      <w:proofErr w:type="spellEnd"/>
      <w:r w:rsidRPr="003E3067">
        <w:rPr>
          <w:b/>
          <w:bCs/>
        </w:rPr>
        <w:t>.</w:t>
      </w:r>
    </w:p>
    <w:p w14:paraId="12942E8A" w14:textId="77777777" w:rsidR="003E3067" w:rsidRPr="003E3067" w:rsidRDefault="003E3067" w:rsidP="003E3067">
      <w:pPr>
        <w:numPr>
          <w:ilvl w:val="2"/>
          <w:numId w:val="7"/>
        </w:numPr>
        <w:rPr>
          <w:b/>
          <w:bCs/>
        </w:rPr>
      </w:pPr>
      <w:r w:rsidRPr="003E3067">
        <w:rPr>
          <w:b/>
          <w:bCs/>
        </w:rPr>
        <w:t>&lt;small&gt;: Renders text in a smaller font size.</w:t>
      </w:r>
    </w:p>
    <w:p w14:paraId="59CA2971" w14:textId="77777777" w:rsidR="003E3067" w:rsidRPr="003E3067" w:rsidRDefault="003E3067" w:rsidP="003E3067">
      <w:pPr>
        <w:numPr>
          <w:ilvl w:val="2"/>
          <w:numId w:val="7"/>
        </w:numPr>
        <w:rPr>
          <w:b/>
          <w:bCs/>
        </w:rPr>
      </w:pPr>
      <w:r w:rsidRPr="003E3067">
        <w:rPr>
          <w:b/>
          <w:bCs/>
        </w:rPr>
        <w:t>&lt;del&gt;: Indicates deleted text, usually shown with a strikethrough.</w:t>
      </w:r>
    </w:p>
    <w:p w14:paraId="3BA4AE91" w14:textId="77777777" w:rsidR="003E3067" w:rsidRPr="003E3067" w:rsidRDefault="003E3067" w:rsidP="003E3067">
      <w:pPr>
        <w:numPr>
          <w:ilvl w:val="2"/>
          <w:numId w:val="7"/>
        </w:numPr>
        <w:rPr>
          <w:b/>
          <w:bCs/>
        </w:rPr>
      </w:pPr>
      <w:r w:rsidRPr="003E3067">
        <w:rPr>
          <w:b/>
          <w:bCs/>
        </w:rPr>
        <w:t>&lt;ins&gt;: Indicates inserted text, usually shown with an underline.</w:t>
      </w:r>
    </w:p>
    <w:p w14:paraId="37C9B456" w14:textId="77777777" w:rsidR="003E3067" w:rsidRPr="003E3067" w:rsidRDefault="003E3067" w:rsidP="003E3067">
      <w:pPr>
        <w:numPr>
          <w:ilvl w:val="0"/>
          <w:numId w:val="7"/>
        </w:numPr>
        <w:rPr>
          <w:b/>
          <w:bCs/>
        </w:rPr>
      </w:pPr>
      <w:r w:rsidRPr="003E3067">
        <w:rPr>
          <w:b/>
          <w:bCs/>
        </w:rPr>
        <w:t>Line Breaks: Use &lt;</w:t>
      </w:r>
      <w:proofErr w:type="spellStart"/>
      <w:r w:rsidRPr="003E3067">
        <w:rPr>
          <w:b/>
          <w:bCs/>
        </w:rPr>
        <w:t>br</w:t>
      </w:r>
      <w:proofErr w:type="spellEnd"/>
      <w:r w:rsidRPr="003E3067">
        <w:rPr>
          <w:b/>
          <w:bCs/>
        </w:rPr>
        <w:t>&gt; tags to insert line breaks between different text formatting examples for clarity.</w:t>
      </w:r>
    </w:p>
    <w:p w14:paraId="501821E8" w14:textId="77777777" w:rsidR="003E3067" w:rsidRPr="003E3067" w:rsidRDefault="00000000" w:rsidP="003E3067">
      <w:pPr>
        <w:rPr>
          <w:b/>
          <w:bCs/>
        </w:rPr>
      </w:pPr>
      <w:r>
        <w:rPr>
          <w:b/>
          <w:bCs/>
        </w:rPr>
        <w:pict w14:anchorId="6ADA0AD1">
          <v:rect id="_x0000_i1027" style="width:0;height:1.5pt" o:hralign="center" o:hrstd="t" o:hr="t" fillcolor="#a0a0a0" stroked="f"/>
        </w:pict>
      </w:r>
    </w:p>
    <w:p w14:paraId="48D992E1" w14:textId="77777777" w:rsidR="003E3067" w:rsidRPr="003E3067" w:rsidRDefault="003E3067" w:rsidP="003E3067">
      <w:pPr>
        <w:rPr>
          <w:b/>
          <w:bCs/>
        </w:rPr>
      </w:pPr>
      <w:r w:rsidRPr="003E3067">
        <w:rPr>
          <w:b/>
          <w:bCs/>
        </w:rPr>
        <w:t>3. Expected Output</w:t>
      </w:r>
    </w:p>
    <w:p w14:paraId="5DE49428" w14:textId="77777777" w:rsidR="003E3067" w:rsidRPr="003E3067" w:rsidRDefault="003E3067" w:rsidP="003E3067">
      <w:pPr>
        <w:rPr>
          <w:b/>
          <w:bCs/>
        </w:rPr>
      </w:pPr>
      <w:r w:rsidRPr="003E3067">
        <w:rPr>
          <w:b/>
          <w:bCs/>
        </w:rPr>
        <w:t>When the HTML document is rendered in a web browser, the following will be displayed:</w:t>
      </w:r>
    </w:p>
    <w:p w14:paraId="2514BB3E" w14:textId="77777777" w:rsidR="003E3067" w:rsidRPr="003E3067" w:rsidRDefault="003E3067" w:rsidP="003E3067">
      <w:pPr>
        <w:numPr>
          <w:ilvl w:val="0"/>
          <w:numId w:val="8"/>
        </w:numPr>
        <w:rPr>
          <w:b/>
          <w:bCs/>
        </w:rPr>
      </w:pPr>
      <w:r w:rsidRPr="003E3067">
        <w:rPr>
          <w:b/>
          <w:bCs/>
        </w:rPr>
        <w:t>A large heading: This is a Heading</w:t>
      </w:r>
    </w:p>
    <w:p w14:paraId="276004E7" w14:textId="77777777" w:rsidR="003E3067" w:rsidRPr="003E3067" w:rsidRDefault="003E3067" w:rsidP="003E3067">
      <w:pPr>
        <w:numPr>
          <w:ilvl w:val="0"/>
          <w:numId w:val="8"/>
        </w:numPr>
        <w:rPr>
          <w:b/>
          <w:bCs/>
        </w:rPr>
      </w:pPr>
      <w:r w:rsidRPr="003E3067">
        <w:rPr>
          <w:b/>
          <w:bCs/>
        </w:rPr>
        <w:t xml:space="preserve">A paragraph: </w:t>
      </w:r>
      <w:r w:rsidRPr="003E3067">
        <w:rPr>
          <w:b/>
          <w:bCs/>
          <w:i/>
          <w:iCs/>
        </w:rPr>
        <w:t>This is a paragraph.</w:t>
      </w:r>
    </w:p>
    <w:p w14:paraId="29A8E16B" w14:textId="77777777" w:rsidR="003E3067" w:rsidRPr="003E3067" w:rsidRDefault="003E3067" w:rsidP="003E3067">
      <w:pPr>
        <w:numPr>
          <w:ilvl w:val="0"/>
          <w:numId w:val="8"/>
        </w:numPr>
        <w:rPr>
          <w:b/>
          <w:bCs/>
        </w:rPr>
      </w:pPr>
      <w:r w:rsidRPr="003E3067">
        <w:rPr>
          <w:b/>
          <w:bCs/>
        </w:rPr>
        <w:lastRenderedPageBreak/>
        <w:t>Various formatted text examples:</w:t>
      </w:r>
    </w:p>
    <w:p w14:paraId="4EDC94FF" w14:textId="77777777" w:rsidR="003E3067" w:rsidRPr="003E3067" w:rsidRDefault="003E3067" w:rsidP="003E3067">
      <w:pPr>
        <w:numPr>
          <w:ilvl w:val="1"/>
          <w:numId w:val="8"/>
        </w:numPr>
        <w:rPr>
          <w:b/>
          <w:bCs/>
        </w:rPr>
      </w:pPr>
      <w:r w:rsidRPr="003E3067">
        <w:rPr>
          <w:b/>
          <w:bCs/>
        </w:rPr>
        <w:t xml:space="preserve">Bold text: </w:t>
      </w:r>
      <w:r w:rsidRPr="003E3067">
        <w:rPr>
          <w:b/>
          <w:bCs/>
          <w:i/>
          <w:iCs/>
        </w:rPr>
        <w:t>This is bold text.</w:t>
      </w:r>
    </w:p>
    <w:p w14:paraId="7F4CCD47" w14:textId="77777777" w:rsidR="003E3067" w:rsidRPr="003E3067" w:rsidRDefault="003E3067" w:rsidP="003E3067">
      <w:pPr>
        <w:numPr>
          <w:ilvl w:val="1"/>
          <w:numId w:val="8"/>
        </w:numPr>
        <w:rPr>
          <w:b/>
          <w:bCs/>
        </w:rPr>
      </w:pPr>
      <w:r w:rsidRPr="003E3067">
        <w:rPr>
          <w:b/>
          <w:bCs/>
          <w:i/>
          <w:iCs/>
        </w:rPr>
        <w:t>Italic text</w:t>
      </w:r>
      <w:r w:rsidRPr="003E3067">
        <w:rPr>
          <w:b/>
          <w:bCs/>
        </w:rPr>
        <w:t xml:space="preserve">: </w:t>
      </w:r>
      <w:r w:rsidRPr="003E3067">
        <w:rPr>
          <w:b/>
          <w:bCs/>
          <w:i/>
          <w:iCs/>
        </w:rPr>
        <w:t>This is italic text.</w:t>
      </w:r>
    </w:p>
    <w:p w14:paraId="406C2A68" w14:textId="77777777" w:rsidR="003E3067" w:rsidRPr="003E3067" w:rsidRDefault="003E3067" w:rsidP="003E3067">
      <w:pPr>
        <w:numPr>
          <w:ilvl w:val="1"/>
          <w:numId w:val="8"/>
        </w:numPr>
        <w:rPr>
          <w:b/>
          <w:bCs/>
        </w:rPr>
      </w:pPr>
      <w:r w:rsidRPr="003E3067">
        <w:rPr>
          <w:b/>
          <w:bCs/>
          <w:i/>
          <w:iCs/>
        </w:rPr>
        <w:t>Underlined text</w:t>
      </w:r>
      <w:r w:rsidRPr="003E3067">
        <w:rPr>
          <w:b/>
          <w:bCs/>
        </w:rPr>
        <w:t xml:space="preserve">: </w:t>
      </w:r>
      <w:r w:rsidRPr="003E3067">
        <w:rPr>
          <w:b/>
          <w:bCs/>
          <w:i/>
          <w:iCs/>
        </w:rPr>
        <w:t>This is underlined text.</w:t>
      </w:r>
    </w:p>
    <w:p w14:paraId="10A3BD50" w14:textId="77777777" w:rsidR="003E3067" w:rsidRPr="003E3067" w:rsidRDefault="003E3067" w:rsidP="003E3067">
      <w:pPr>
        <w:numPr>
          <w:ilvl w:val="1"/>
          <w:numId w:val="8"/>
        </w:numPr>
        <w:rPr>
          <w:b/>
          <w:bCs/>
        </w:rPr>
      </w:pPr>
      <w:r w:rsidRPr="003E3067">
        <w:rPr>
          <w:b/>
          <w:bCs/>
        </w:rPr>
        <w:t xml:space="preserve">Highlighted text: </w:t>
      </w:r>
      <w:r w:rsidRPr="003E3067">
        <w:rPr>
          <w:b/>
          <w:bCs/>
          <w:i/>
          <w:iCs/>
        </w:rPr>
        <w:t>This is highlighted text.</w:t>
      </w:r>
    </w:p>
    <w:p w14:paraId="74A25E41" w14:textId="77777777" w:rsidR="003E3067" w:rsidRPr="003E3067" w:rsidRDefault="003E3067" w:rsidP="003E3067">
      <w:pPr>
        <w:numPr>
          <w:ilvl w:val="1"/>
          <w:numId w:val="8"/>
        </w:numPr>
        <w:rPr>
          <w:b/>
          <w:bCs/>
        </w:rPr>
      </w:pPr>
      <w:r w:rsidRPr="003E3067">
        <w:rPr>
          <w:b/>
          <w:bCs/>
          <w:i/>
          <w:iCs/>
        </w:rPr>
        <w:t>Small text</w:t>
      </w:r>
      <w:r w:rsidRPr="003E3067">
        <w:rPr>
          <w:b/>
          <w:bCs/>
        </w:rPr>
        <w:t xml:space="preserve">: </w:t>
      </w:r>
      <w:r w:rsidRPr="003E3067">
        <w:rPr>
          <w:b/>
          <w:bCs/>
          <w:i/>
          <w:iCs/>
        </w:rPr>
        <w:t>This is small text.</w:t>
      </w:r>
    </w:p>
    <w:p w14:paraId="1406ECA9" w14:textId="77777777" w:rsidR="003E3067" w:rsidRPr="003E3067" w:rsidRDefault="003E3067" w:rsidP="003E3067">
      <w:pPr>
        <w:numPr>
          <w:ilvl w:val="1"/>
          <w:numId w:val="8"/>
        </w:numPr>
        <w:rPr>
          <w:b/>
          <w:bCs/>
        </w:rPr>
      </w:pPr>
      <w:del w:id="0" w:author="Unknown">
        <w:r w:rsidRPr="003E3067">
          <w:rPr>
            <w:b/>
            <w:bCs/>
          </w:rPr>
          <w:delText>Deleted text</w:delText>
        </w:r>
      </w:del>
      <w:r w:rsidRPr="003E3067">
        <w:rPr>
          <w:b/>
          <w:bCs/>
        </w:rPr>
        <w:t xml:space="preserve">: </w:t>
      </w:r>
      <w:r w:rsidRPr="003E3067">
        <w:rPr>
          <w:b/>
          <w:bCs/>
          <w:i/>
          <w:iCs/>
        </w:rPr>
        <w:t>This is deleted text.</w:t>
      </w:r>
    </w:p>
    <w:p w14:paraId="68B1CB69" w14:textId="77777777" w:rsidR="003E3067" w:rsidRPr="003E3067" w:rsidRDefault="003E3067" w:rsidP="003E3067">
      <w:pPr>
        <w:numPr>
          <w:ilvl w:val="1"/>
          <w:numId w:val="8"/>
        </w:numPr>
        <w:rPr>
          <w:b/>
          <w:bCs/>
        </w:rPr>
      </w:pPr>
      <w:r w:rsidRPr="003E3067">
        <w:rPr>
          <w:b/>
          <w:bCs/>
          <w:i/>
          <w:iCs/>
        </w:rPr>
        <w:t>Inserted text</w:t>
      </w:r>
      <w:r w:rsidRPr="003E3067">
        <w:rPr>
          <w:b/>
          <w:bCs/>
        </w:rPr>
        <w:t xml:space="preserve">: </w:t>
      </w:r>
      <w:r w:rsidRPr="003E3067">
        <w:rPr>
          <w:b/>
          <w:bCs/>
          <w:i/>
          <w:iCs/>
        </w:rPr>
        <w:t>This is inserted text.</w:t>
      </w:r>
    </w:p>
    <w:p w14:paraId="04A4EF9B" w14:textId="6A51BB03" w:rsidR="00D676A6" w:rsidRDefault="00D676A6" w:rsidP="003E3067"/>
    <w:p w14:paraId="0CFFFEC2" w14:textId="31B0A58B" w:rsidR="00F91169" w:rsidRPr="00F91169" w:rsidRDefault="00F91169" w:rsidP="00F91169">
      <w:r w:rsidRPr="00F91169">
        <w:drawing>
          <wp:inline distT="0" distB="0" distL="0" distR="0" wp14:anchorId="04F38347" wp14:editId="7ED4991F">
            <wp:extent cx="5731510" cy="3223895"/>
            <wp:effectExtent l="0" t="0" r="2540" b="0"/>
            <wp:docPr id="876792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159D" w14:textId="77777777" w:rsidR="00F91169" w:rsidRPr="003E3067" w:rsidRDefault="00F91169" w:rsidP="003E3067"/>
    <w:sectPr w:rsidR="00F91169" w:rsidRPr="003E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C0E"/>
    <w:multiLevelType w:val="multilevel"/>
    <w:tmpl w:val="22BC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9132A"/>
    <w:multiLevelType w:val="multilevel"/>
    <w:tmpl w:val="CF06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33F81"/>
    <w:multiLevelType w:val="multilevel"/>
    <w:tmpl w:val="15EC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A36FE"/>
    <w:multiLevelType w:val="multilevel"/>
    <w:tmpl w:val="CE24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A4209"/>
    <w:multiLevelType w:val="multilevel"/>
    <w:tmpl w:val="0F2C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50149"/>
    <w:multiLevelType w:val="multilevel"/>
    <w:tmpl w:val="1708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B24CA"/>
    <w:multiLevelType w:val="multilevel"/>
    <w:tmpl w:val="359E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156B0"/>
    <w:multiLevelType w:val="multilevel"/>
    <w:tmpl w:val="E16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54404">
    <w:abstractNumId w:val="4"/>
  </w:num>
  <w:num w:numId="2" w16cid:durableId="1546327237">
    <w:abstractNumId w:val="0"/>
  </w:num>
  <w:num w:numId="3" w16cid:durableId="184440635">
    <w:abstractNumId w:val="2"/>
  </w:num>
  <w:num w:numId="4" w16cid:durableId="1965112568">
    <w:abstractNumId w:val="3"/>
  </w:num>
  <w:num w:numId="5" w16cid:durableId="457603414">
    <w:abstractNumId w:val="5"/>
  </w:num>
  <w:num w:numId="6" w16cid:durableId="1294672710">
    <w:abstractNumId w:val="1"/>
  </w:num>
  <w:num w:numId="7" w16cid:durableId="392316734">
    <w:abstractNumId w:val="6"/>
  </w:num>
  <w:num w:numId="8" w16cid:durableId="361633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A6"/>
    <w:rsid w:val="003E3067"/>
    <w:rsid w:val="0061518F"/>
    <w:rsid w:val="00813281"/>
    <w:rsid w:val="00A63832"/>
    <w:rsid w:val="00AA2350"/>
    <w:rsid w:val="00AD3855"/>
    <w:rsid w:val="00BD6FA3"/>
    <w:rsid w:val="00D676A6"/>
    <w:rsid w:val="00F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DBCB"/>
  <w15:chartTrackingRefBased/>
  <w15:docId w15:val="{6CC9C6B8-D939-4815-B7F7-03EFC62D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4</cp:revision>
  <dcterms:created xsi:type="dcterms:W3CDTF">2024-10-24T16:26:00Z</dcterms:created>
  <dcterms:modified xsi:type="dcterms:W3CDTF">2024-10-25T03:29:00Z</dcterms:modified>
</cp:coreProperties>
</file>